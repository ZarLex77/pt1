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9D1" w:rsidRDefault="009D29D1" w:rsidP="009D29D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D29D1">
        <w:rPr>
          <w:rFonts w:ascii="Times New Roman" w:hAnsi="Times New Roman" w:cs="Times New Roman"/>
          <w:bCs/>
          <w:sz w:val="28"/>
          <w:szCs w:val="28"/>
        </w:rPr>
        <w:t>Книга</w:t>
      </w:r>
    </w:p>
    <w:p w:rsidR="00B30775" w:rsidRPr="009D29D1" w:rsidRDefault="00B30775" w:rsidP="009D29D1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D29D1" w:rsidRPr="00C3705E" w:rsidRDefault="009D29D1" w:rsidP="009D29D1">
      <w:pPr>
        <w:rPr>
          <w:rFonts w:ascii="Times New Roman" w:hAnsi="Times New Roman" w:cs="Times New Roman"/>
          <w:bCs/>
          <w:sz w:val="28"/>
          <w:szCs w:val="28"/>
        </w:rPr>
      </w:pPr>
      <w:r w:rsidRPr="009D29D1">
        <w:rPr>
          <w:rFonts w:ascii="Times New Roman" w:hAnsi="Times New Roman" w:cs="Times New Roman"/>
          <w:bCs/>
          <w:sz w:val="28"/>
          <w:szCs w:val="28"/>
        </w:rPr>
        <w:t xml:space="preserve">Дефект 1. </w:t>
      </w:r>
      <w:r w:rsidR="00E97619">
        <w:rPr>
          <w:rFonts w:ascii="Times New Roman" w:hAnsi="Times New Roman" w:cs="Times New Roman"/>
          <w:bCs/>
          <w:sz w:val="28"/>
          <w:szCs w:val="28"/>
        </w:rPr>
        <w:t xml:space="preserve">Дефект высокого приоритета  </w:t>
      </w:r>
    </w:p>
    <w:p w:rsidR="00E97619" w:rsidRDefault="009D29D1" w:rsidP="00E97619">
      <w:pPr>
        <w:ind w:left="720"/>
        <w:rPr>
          <w:rFonts w:ascii="Times New Roman" w:hAnsi="Times New Roman" w:cs="Times New Roman"/>
          <w:sz w:val="28"/>
          <w:szCs w:val="28"/>
        </w:rPr>
      </w:pPr>
      <w:r w:rsidRPr="00E97619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Summary</w:t>
      </w:r>
      <w:r w:rsidRPr="00E97619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  <w:r w:rsidRPr="009D29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9D1">
        <w:rPr>
          <w:rFonts w:ascii="Times New Roman" w:hAnsi="Times New Roman" w:cs="Times New Roman"/>
          <w:sz w:val="28"/>
          <w:szCs w:val="28"/>
        </w:rPr>
        <w:t xml:space="preserve"> </w:t>
      </w:r>
      <w:r w:rsidR="00C3705E">
        <w:rPr>
          <w:rFonts w:ascii="Times New Roman" w:hAnsi="Times New Roman" w:cs="Times New Roman"/>
          <w:sz w:val="28"/>
          <w:szCs w:val="28"/>
        </w:rPr>
        <w:t>Отрывание страниц при переворачивании.</w:t>
      </w:r>
    </w:p>
    <w:p w:rsidR="009D29D1" w:rsidRPr="009D29D1" w:rsidRDefault="009D29D1" w:rsidP="00E97619">
      <w:pPr>
        <w:ind w:left="720"/>
        <w:rPr>
          <w:rFonts w:ascii="Times New Roman" w:hAnsi="Times New Roman" w:cs="Times New Roman"/>
          <w:sz w:val="28"/>
          <w:szCs w:val="28"/>
        </w:rPr>
      </w:pPr>
      <w:r w:rsidRPr="00E97619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Description</w:t>
      </w:r>
      <w:r w:rsidRPr="00E97619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  <w:r w:rsidRPr="009D29D1">
        <w:rPr>
          <w:rFonts w:ascii="Times New Roman" w:hAnsi="Times New Roman" w:cs="Times New Roman"/>
          <w:sz w:val="28"/>
          <w:szCs w:val="28"/>
        </w:rPr>
        <w:t xml:space="preserve"> </w:t>
      </w:r>
      <w:r w:rsidR="00C3705E">
        <w:rPr>
          <w:rFonts w:ascii="Times New Roman" w:hAnsi="Times New Roman" w:cs="Times New Roman"/>
          <w:sz w:val="28"/>
          <w:szCs w:val="28"/>
        </w:rPr>
        <w:t xml:space="preserve">При переворачивании страниц, </w:t>
      </w:r>
      <w:r w:rsidR="00E97619">
        <w:rPr>
          <w:rFonts w:ascii="Times New Roman" w:hAnsi="Times New Roman" w:cs="Times New Roman"/>
          <w:sz w:val="28"/>
          <w:szCs w:val="28"/>
        </w:rPr>
        <w:t xml:space="preserve">страницы </w:t>
      </w:r>
      <w:r w:rsidR="00C3705E">
        <w:rPr>
          <w:rFonts w:ascii="Times New Roman" w:hAnsi="Times New Roman" w:cs="Times New Roman"/>
          <w:sz w:val="28"/>
          <w:szCs w:val="28"/>
        </w:rPr>
        <w:t xml:space="preserve">книги </w:t>
      </w:r>
      <w:ins w:id="0" w:author="GadKonb" w:date="2018-01-09T18:43:00Z">
        <w:r w:rsidR="00E97619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r w:rsidR="00C3705E">
        <w:rPr>
          <w:rFonts w:ascii="Times New Roman" w:hAnsi="Times New Roman" w:cs="Times New Roman"/>
          <w:sz w:val="28"/>
          <w:szCs w:val="28"/>
        </w:rPr>
        <w:t>вырываются из</w:t>
      </w:r>
      <w:r w:rsidRPr="009D29D1">
        <w:rPr>
          <w:rFonts w:ascii="Times New Roman" w:hAnsi="Times New Roman" w:cs="Times New Roman"/>
          <w:sz w:val="28"/>
          <w:szCs w:val="28"/>
        </w:rPr>
        <w:t xml:space="preserve"> </w:t>
      </w:r>
      <w:r w:rsidR="00E97619">
        <w:rPr>
          <w:rFonts w:ascii="Times New Roman" w:hAnsi="Times New Roman" w:cs="Times New Roman"/>
          <w:sz w:val="28"/>
          <w:szCs w:val="28"/>
        </w:rPr>
        <w:t xml:space="preserve"> корешка, так же рвутся.</w:t>
      </w:r>
    </w:p>
    <w:p w:rsidR="009D29D1" w:rsidRPr="00E97619" w:rsidRDefault="009D29D1" w:rsidP="00C46A9B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E97619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Steps to Reproduce</w:t>
      </w:r>
      <w:r w:rsidRPr="00E9761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9D29D1" w:rsidRPr="00E97619" w:rsidRDefault="00E97619" w:rsidP="00E97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97619">
        <w:rPr>
          <w:rFonts w:ascii="Times New Roman" w:hAnsi="Times New Roman" w:cs="Times New Roman"/>
          <w:sz w:val="28"/>
          <w:szCs w:val="28"/>
        </w:rPr>
        <w:t>Шаг 1: Открыть книгу</w:t>
      </w:r>
    </w:p>
    <w:p w:rsidR="009D29D1" w:rsidRPr="00E97619" w:rsidRDefault="00E97619" w:rsidP="00E9761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Шаг 2: </w:t>
      </w:r>
      <w:r w:rsidRPr="00E97619">
        <w:rPr>
          <w:rFonts w:ascii="Times New Roman" w:hAnsi="Times New Roman" w:cs="Times New Roman"/>
          <w:sz w:val="28"/>
          <w:szCs w:val="28"/>
        </w:rPr>
        <w:t>Перелистывать страницы</w:t>
      </w:r>
    </w:p>
    <w:p w:rsidR="009D29D1" w:rsidRPr="009D29D1" w:rsidRDefault="009D29D1" w:rsidP="00C46A9B">
      <w:pPr>
        <w:ind w:left="720"/>
        <w:rPr>
          <w:rFonts w:ascii="Times New Roman" w:hAnsi="Times New Roman" w:cs="Times New Roman"/>
          <w:sz w:val="28"/>
          <w:szCs w:val="28"/>
        </w:rPr>
      </w:pPr>
      <w:r w:rsidRPr="00E97619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Actual Results</w:t>
      </w:r>
      <w:r w:rsidRPr="00E97619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D29D1">
        <w:rPr>
          <w:rFonts w:ascii="Times New Roman" w:hAnsi="Times New Roman" w:cs="Times New Roman"/>
          <w:sz w:val="28"/>
          <w:szCs w:val="28"/>
        </w:rPr>
        <w:t xml:space="preserve"> </w:t>
      </w:r>
      <w:r w:rsidR="00E97619">
        <w:rPr>
          <w:rFonts w:ascii="Times New Roman" w:hAnsi="Times New Roman" w:cs="Times New Roman"/>
          <w:sz w:val="28"/>
          <w:szCs w:val="28"/>
        </w:rPr>
        <w:t>Страница вырывается</w:t>
      </w:r>
      <w:r w:rsidR="00B30775">
        <w:rPr>
          <w:rFonts w:ascii="Times New Roman" w:hAnsi="Times New Roman" w:cs="Times New Roman"/>
          <w:sz w:val="28"/>
          <w:szCs w:val="28"/>
        </w:rPr>
        <w:t xml:space="preserve"> или рвется </w:t>
      </w:r>
      <w:r w:rsidRPr="009D29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29D1" w:rsidRPr="009D29D1" w:rsidRDefault="009D29D1" w:rsidP="00C46A9B">
      <w:pPr>
        <w:ind w:left="720"/>
        <w:rPr>
          <w:rFonts w:ascii="Times New Roman" w:hAnsi="Times New Roman" w:cs="Times New Roman"/>
          <w:sz w:val="28"/>
          <w:szCs w:val="28"/>
        </w:rPr>
      </w:pPr>
      <w:r w:rsidRPr="00E97619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Expected Results</w:t>
      </w:r>
      <w:r w:rsidRPr="00E97619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D29D1">
        <w:rPr>
          <w:rFonts w:ascii="Times New Roman" w:hAnsi="Times New Roman" w:cs="Times New Roman"/>
          <w:sz w:val="28"/>
          <w:szCs w:val="28"/>
        </w:rPr>
        <w:t xml:space="preserve"> </w:t>
      </w:r>
      <w:r w:rsidR="00B30775">
        <w:rPr>
          <w:rFonts w:ascii="Times New Roman" w:hAnsi="Times New Roman" w:cs="Times New Roman"/>
          <w:sz w:val="28"/>
          <w:szCs w:val="28"/>
        </w:rPr>
        <w:t>Страницы легко перелистываются,не вырывается,не склеиваются,не рвется.</w:t>
      </w:r>
    </w:p>
    <w:p w:rsidR="009D29D1" w:rsidRPr="00C3705E" w:rsidRDefault="009D29D1" w:rsidP="00C3705E">
      <w:pPr>
        <w:ind w:left="720"/>
        <w:rPr>
          <w:rFonts w:ascii="Times New Roman" w:hAnsi="Times New Roman" w:cs="Times New Roman"/>
          <w:sz w:val="28"/>
          <w:szCs w:val="28"/>
        </w:rPr>
      </w:pPr>
      <w:r w:rsidRPr="00E97619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Environment</w:t>
      </w:r>
      <w:r w:rsidRPr="00E97619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  <w:r w:rsidRPr="009D29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0775">
        <w:rPr>
          <w:rFonts w:ascii="Times New Roman" w:hAnsi="Times New Roman" w:cs="Times New Roman"/>
          <w:sz w:val="28"/>
          <w:szCs w:val="28"/>
        </w:rPr>
        <w:t>Тестирование книги происходит в перчатках.</w:t>
      </w:r>
    </w:p>
    <w:p w:rsidR="009D29D1" w:rsidRPr="009D29D1" w:rsidRDefault="009D29D1" w:rsidP="00C46A9B">
      <w:pPr>
        <w:pStyle w:val="a3"/>
        <w:rPr>
          <w:rFonts w:ascii="Times New Roman" w:hAnsi="Times New Roman" w:cs="Times New Roman"/>
          <w:sz w:val="28"/>
          <w:szCs w:val="28"/>
        </w:rPr>
      </w:pPr>
      <w:r w:rsidRPr="00E97619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Severity and Priority:</w:t>
      </w:r>
      <w:r w:rsidRPr="009D29D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46A9B">
        <w:rPr>
          <w:rFonts w:ascii="Times New Roman" w:hAnsi="Times New Roman" w:cs="Times New Roman"/>
          <w:sz w:val="28"/>
          <w:szCs w:val="28"/>
        </w:rPr>
        <w:t xml:space="preserve"> </w:t>
      </w:r>
      <w:r w:rsidR="00B30775">
        <w:rPr>
          <w:rFonts w:ascii="Times New Roman" w:hAnsi="Times New Roman" w:cs="Times New Roman"/>
          <w:sz w:val="28"/>
          <w:szCs w:val="28"/>
        </w:rPr>
        <w:t>высокий приоритет</w:t>
      </w:r>
    </w:p>
    <w:p w:rsidR="009D29D1" w:rsidRPr="009D29D1" w:rsidRDefault="009D29D1" w:rsidP="009D29D1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D29D1" w:rsidRPr="009D29D1" w:rsidRDefault="009D29D1" w:rsidP="009D29D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29D1" w:rsidRPr="009D29D1" w:rsidRDefault="009D29D1" w:rsidP="009D29D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D29D1">
        <w:rPr>
          <w:rFonts w:ascii="Times New Roman" w:hAnsi="Times New Roman" w:cs="Times New Roman"/>
          <w:bCs/>
          <w:sz w:val="28"/>
          <w:szCs w:val="28"/>
        </w:rPr>
        <w:t xml:space="preserve">Дефект 2. </w:t>
      </w:r>
      <w:r w:rsidR="00B30775">
        <w:rPr>
          <w:rFonts w:ascii="Times New Roman" w:hAnsi="Times New Roman" w:cs="Times New Roman"/>
          <w:bCs/>
          <w:sz w:val="28"/>
          <w:szCs w:val="28"/>
        </w:rPr>
        <w:t xml:space="preserve">Дефект среднего приоритета  </w:t>
      </w:r>
    </w:p>
    <w:p w:rsidR="009D29D1" w:rsidRPr="009D29D1" w:rsidRDefault="009D29D1" w:rsidP="00B30775">
      <w:pPr>
        <w:ind w:left="720"/>
        <w:rPr>
          <w:rFonts w:ascii="Times New Roman" w:hAnsi="Times New Roman" w:cs="Times New Roman"/>
          <w:sz w:val="28"/>
          <w:szCs w:val="28"/>
        </w:rPr>
      </w:pPr>
      <w:r w:rsidRPr="00B30775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Summary</w:t>
      </w:r>
      <w:r w:rsidRPr="00B30775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  <w:r w:rsidRPr="009D29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9D1">
        <w:rPr>
          <w:rFonts w:ascii="Times New Roman" w:hAnsi="Times New Roman" w:cs="Times New Roman"/>
          <w:sz w:val="28"/>
          <w:szCs w:val="28"/>
        </w:rPr>
        <w:t xml:space="preserve"> </w:t>
      </w:r>
      <w:r w:rsidR="00FA6911">
        <w:rPr>
          <w:rFonts w:ascii="Times New Roman" w:hAnsi="Times New Roman" w:cs="Times New Roman"/>
          <w:sz w:val="28"/>
          <w:szCs w:val="28"/>
        </w:rPr>
        <w:t>Цветовое искажение изображений</w:t>
      </w:r>
      <w:r w:rsidRPr="009D29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29D1" w:rsidRPr="009D29D1" w:rsidRDefault="009D29D1" w:rsidP="00B30775">
      <w:pPr>
        <w:ind w:left="720"/>
        <w:rPr>
          <w:rFonts w:ascii="Times New Roman" w:hAnsi="Times New Roman" w:cs="Times New Roman"/>
          <w:sz w:val="28"/>
          <w:szCs w:val="28"/>
        </w:rPr>
      </w:pPr>
      <w:r w:rsidRPr="00B30775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Description</w:t>
      </w:r>
      <w:r w:rsidRPr="00B30775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  <w:r w:rsidRPr="009D29D1">
        <w:rPr>
          <w:rFonts w:ascii="Times New Roman" w:hAnsi="Times New Roman" w:cs="Times New Roman"/>
          <w:sz w:val="28"/>
          <w:szCs w:val="28"/>
        </w:rPr>
        <w:t xml:space="preserve"> </w:t>
      </w:r>
      <w:r w:rsidR="004E0541">
        <w:rPr>
          <w:rFonts w:ascii="Times New Roman" w:hAnsi="Times New Roman" w:cs="Times New Roman"/>
          <w:sz w:val="28"/>
          <w:szCs w:val="28"/>
        </w:rPr>
        <w:t xml:space="preserve">Несовпадение цветов изображений напечатанных в книге с исходными. </w:t>
      </w:r>
    </w:p>
    <w:p w:rsidR="009D29D1" w:rsidRPr="00B30775" w:rsidRDefault="009D29D1" w:rsidP="00B30775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30775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Steps to Reproduce</w:t>
      </w:r>
      <w:r w:rsidRPr="00B3077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9D29D1" w:rsidRPr="009D29D1" w:rsidRDefault="00B30775" w:rsidP="00B3077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1:</w:t>
      </w:r>
      <w:r w:rsidR="004E0541">
        <w:rPr>
          <w:rFonts w:ascii="Times New Roman" w:hAnsi="Times New Roman" w:cs="Times New Roman"/>
          <w:sz w:val="28"/>
          <w:szCs w:val="28"/>
        </w:rPr>
        <w:t xml:space="preserve"> Найти по ссылкам все изображения</w:t>
      </w:r>
    </w:p>
    <w:p w:rsidR="009D29D1" w:rsidRPr="009D29D1" w:rsidRDefault="00B30775" w:rsidP="00B3077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74309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 w:rsidR="004E0541">
        <w:rPr>
          <w:rFonts w:ascii="Times New Roman" w:hAnsi="Times New Roman" w:cs="Times New Roman"/>
          <w:sz w:val="28"/>
          <w:szCs w:val="28"/>
        </w:rPr>
        <w:t xml:space="preserve"> Сравнить напечатанные изображения с эталонными</w:t>
      </w:r>
      <w:r w:rsidR="00A058A6">
        <w:rPr>
          <w:rFonts w:ascii="Times New Roman" w:hAnsi="Times New Roman" w:cs="Times New Roman"/>
          <w:sz w:val="28"/>
          <w:szCs w:val="28"/>
        </w:rPr>
        <w:t xml:space="preserve"> </w:t>
      </w:r>
      <w:r w:rsidR="004E0541">
        <w:rPr>
          <w:rFonts w:ascii="Times New Roman" w:hAnsi="Times New Roman" w:cs="Times New Roman"/>
          <w:sz w:val="28"/>
          <w:szCs w:val="28"/>
        </w:rPr>
        <w:t>(исходными).</w:t>
      </w:r>
    </w:p>
    <w:p w:rsidR="009D29D1" w:rsidRPr="009D29D1" w:rsidRDefault="009D29D1" w:rsidP="00B30775">
      <w:pPr>
        <w:ind w:left="720"/>
        <w:rPr>
          <w:rFonts w:ascii="Times New Roman" w:hAnsi="Times New Roman" w:cs="Times New Roman"/>
          <w:sz w:val="28"/>
          <w:szCs w:val="28"/>
        </w:rPr>
      </w:pPr>
      <w:r w:rsidRPr="00B30775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Actual Results</w:t>
      </w:r>
      <w:r w:rsidRPr="00B30775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D29D1">
        <w:rPr>
          <w:rFonts w:ascii="Times New Roman" w:hAnsi="Times New Roman" w:cs="Times New Roman"/>
          <w:sz w:val="28"/>
          <w:szCs w:val="28"/>
        </w:rPr>
        <w:t xml:space="preserve"> </w:t>
      </w:r>
      <w:r w:rsidR="004E0541">
        <w:rPr>
          <w:rFonts w:ascii="Times New Roman" w:hAnsi="Times New Roman" w:cs="Times New Roman"/>
          <w:sz w:val="28"/>
          <w:szCs w:val="28"/>
        </w:rPr>
        <w:t xml:space="preserve">Есть отличия в цвете между напечатанными и исходными изображениями </w:t>
      </w:r>
    </w:p>
    <w:p w:rsidR="009D29D1" w:rsidRPr="009D29D1" w:rsidRDefault="009D29D1" w:rsidP="00B3077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30775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Expected Results</w:t>
      </w:r>
      <w:r w:rsidRPr="00B3077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Pr="009D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541">
        <w:rPr>
          <w:rFonts w:ascii="Times New Roman" w:hAnsi="Times New Roman" w:cs="Times New Roman"/>
          <w:sz w:val="28"/>
          <w:szCs w:val="28"/>
        </w:rPr>
        <w:t>Напечатаные изображения полностью соответствуют исходным.</w:t>
      </w:r>
    </w:p>
    <w:p w:rsidR="009D29D1" w:rsidRPr="004E0541" w:rsidRDefault="009D29D1" w:rsidP="00B30775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4E0541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Environment</w:t>
      </w:r>
      <w:r w:rsidRPr="004E0541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  <w:r w:rsidRPr="004E05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E0541" w:rsidRPr="004E0541">
        <w:rPr>
          <w:rFonts w:ascii="Times New Roman" w:hAnsi="Times New Roman" w:cs="Times New Roman"/>
          <w:bCs/>
          <w:sz w:val="28"/>
          <w:szCs w:val="28"/>
        </w:rPr>
        <w:t xml:space="preserve"> Тестирование проводится при </w:t>
      </w:r>
      <w:r w:rsidR="004E0541" w:rsidRPr="004E05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естественно</w:t>
      </w:r>
      <w:r w:rsidR="004E05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4E0541" w:rsidRPr="004E05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искусственно</w:t>
      </w:r>
      <w:r w:rsidR="004E05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 освещении.</w:t>
      </w:r>
      <w:r w:rsidR="00251C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сравнения используются изображения напечанные отдельно на такой же бумаге.</w:t>
      </w:r>
    </w:p>
    <w:p w:rsidR="009D29D1" w:rsidRPr="00B30775" w:rsidRDefault="009D29D1" w:rsidP="00B30775">
      <w:pPr>
        <w:pStyle w:val="a3"/>
        <w:rPr>
          <w:rFonts w:ascii="Times New Roman" w:hAnsi="Times New Roman" w:cs="Times New Roman"/>
          <w:sz w:val="28"/>
          <w:szCs w:val="28"/>
        </w:rPr>
      </w:pPr>
      <w:r w:rsidRPr="00B30775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Severity and Priority:</w:t>
      </w:r>
      <w:r w:rsidRPr="009D29D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30775">
        <w:rPr>
          <w:rFonts w:ascii="Times New Roman" w:hAnsi="Times New Roman" w:cs="Times New Roman"/>
          <w:sz w:val="28"/>
          <w:szCs w:val="28"/>
        </w:rPr>
        <w:t xml:space="preserve">средний приоритет </w:t>
      </w:r>
    </w:p>
    <w:p w:rsidR="009D29D1" w:rsidRPr="009D29D1" w:rsidRDefault="009D29D1" w:rsidP="009D29D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29D1" w:rsidRPr="009D29D1" w:rsidRDefault="009D29D1" w:rsidP="009D29D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29D1" w:rsidRPr="009D29D1" w:rsidRDefault="009D29D1" w:rsidP="009D29D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D29D1">
        <w:rPr>
          <w:rFonts w:ascii="Times New Roman" w:hAnsi="Times New Roman" w:cs="Times New Roman"/>
          <w:bCs/>
          <w:sz w:val="28"/>
          <w:szCs w:val="28"/>
        </w:rPr>
        <w:t xml:space="preserve">Дефект </w:t>
      </w:r>
      <w:r w:rsidRPr="009D29D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3. </w:t>
      </w:r>
      <w:r w:rsidR="00087C5B">
        <w:rPr>
          <w:rFonts w:ascii="Times New Roman" w:hAnsi="Times New Roman" w:cs="Times New Roman"/>
          <w:bCs/>
          <w:sz w:val="28"/>
          <w:szCs w:val="28"/>
        </w:rPr>
        <w:t xml:space="preserve">Дефект низкого приоритета  </w:t>
      </w:r>
    </w:p>
    <w:p w:rsidR="009D29D1" w:rsidRPr="009D29D1" w:rsidRDefault="009D29D1" w:rsidP="00087C5B">
      <w:pPr>
        <w:ind w:left="720"/>
        <w:rPr>
          <w:rFonts w:ascii="Times New Roman" w:hAnsi="Times New Roman" w:cs="Times New Roman"/>
          <w:sz w:val="28"/>
          <w:szCs w:val="28"/>
        </w:rPr>
      </w:pPr>
      <w:r w:rsidRPr="00087C5B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Summary</w:t>
      </w:r>
      <w:r w:rsidRPr="00087C5B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  <w:r w:rsidRPr="009D29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9D1">
        <w:rPr>
          <w:rFonts w:ascii="Times New Roman" w:hAnsi="Times New Roman" w:cs="Times New Roman"/>
          <w:sz w:val="28"/>
          <w:szCs w:val="28"/>
        </w:rPr>
        <w:t xml:space="preserve"> </w:t>
      </w:r>
      <w:r w:rsidR="002523FA">
        <w:rPr>
          <w:rFonts w:ascii="Times New Roman" w:hAnsi="Times New Roman" w:cs="Times New Roman"/>
          <w:sz w:val="28"/>
          <w:szCs w:val="28"/>
        </w:rPr>
        <w:t>Следы краски на обложке</w:t>
      </w:r>
    </w:p>
    <w:p w:rsidR="009D29D1" w:rsidRPr="009D29D1" w:rsidRDefault="009D29D1" w:rsidP="00087C5B">
      <w:pPr>
        <w:ind w:left="720"/>
        <w:rPr>
          <w:rFonts w:ascii="Times New Roman" w:hAnsi="Times New Roman" w:cs="Times New Roman"/>
          <w:sz w:val="28"/>
          <w:szCs w:val="28"/>
        </w:rPr>
      </w:pPr>
      <w:r w:rsidRPr="00087C5B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Description</w:t>
      </w:r>
      <w:r w:rsidRPr="00087C5B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  <w:r w:rsidRPr="009D29D1">
        <w:rPr>
          <w:rFonts w:ascii="Times New Roman" w:hAnsi="Times New Roman" w:cs="Times New Roman"/>
          <w:sz w:val="28"/>
          <w:szCs w:val="28"/>
        </w:rPr>
        <w:t xml:space="preserve"> </w:t>
      </w:r>
      <w:r w:rsidR="002523FA">
        <w:rPr>
          <w:rFonts w:ascii="Times New Roman" w:hAnsi="Times New Roman" w:cs="Times New Roman"/>
          <w:sz w:val="28"/>
          <w:szCs w:val="28"/>
        </w:rPr>
        <w:t xml:space="preserve"> Пятна краски на обложке книги </w:t>
      </w:r>
    </w:p>
    <w:p w:rsidR="009D29D1" w:rsidRPr="00087C5B" w:rsidRDefault="009D29D1" w:rsidP="00087C5B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087C5B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Steps to Reproduce</w:t>
      </w:r>
      <w:r w:rsidRPr="00087C5B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9D29D1" w:rsidRPr="009D29D1" w:rsidRDefault="00B9719E" w:rsidP="00087C5B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Осмотреть книгу</w:t>
      </w:r>
    </w:p>
    <w:p w:rsidR="009D29D1" w:rsidRPr="009D29D1" w:rsidRDefault="009D29D1" w:rsidP="00087C5B">
      <w:pPr>
        <w:ind w:left="720"/>
        <w:rPr>
          <w:rFonts w:ascii="Times New Roman" w:hAnsi="Times New Roman" w:cs="Times New Roman"/>
          <w:sz w:val="28"/>
          <w:szCs w:val="28"/>
        </w:rPr>
      </w:pPr>
      <w:r w:rsidRPr="00087C5B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Actual Results</w:t>
      </w:r>
      <w:r w:rsidRPr="00087C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D29D1">
        <w:rPr>
          <w:rFonts w:ascii="Times New Roman" w:hAnsi="Times New Roman" w:cs="Times New Roman"/>
          <w:sz w:val="28"/>
          <w:szCs w:val="28"/>
        </w:rPr>
        <w:t xml:space="preserve"> </w:t>
      </w:r>
      <w:r w:rsidR="00B9719E">
        <w:rPr>
          <w:rFonts w:ascii="Times New Roman" w:hAnsi="Times New Roman" w:cs="Times New Roman"/>
          <w:sz w:val="28"/>
          <w:szCs w:val="28"/>
        </w:rPr>
        <w:t>Есть пятна</w:t>
      </w:r>
    </w:p>
    <w:p w:rsidR="009D29D1" w:rsidRPr="009D29D1" w:rsidRDefault="009D29D1" w:rsidP="00087C5B">
      <w:pPr>
        <w:ind w:left="720"/>
        <w:rPr>
          <w:rFonts w:ascii="Times New Roman" w:hAnsi="Times New Roman" w:cs="Times New Roman"/>
          <w:sz w:val="28"/>
          <w:szCs w:val="28"/>
        </w:rPr>
      </w:pPr>
      <w:r w:rsidRPr="00087C5B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Expected Results</w:t>
      </w:r>
      <w:r w:rsidRPr="00087C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D29D1">
        <w:rPr>
          <w:rFonts w:ascii="Times New Roman" w:hAnsi="Times New Roman" w:cs="Times New Roman"/>
          <w:sz w:val="28"/>
          <w:szCs w:val="28"/>
        </w:rPr>
        <w:t xml:space="preserve"> </w:t>
      </w:r>
      <w:r w:rsidR="00B9719E">
        <w:rPr>
          <w:rFonts w:ascii="Times New Roman" w:hAnsi="Times New Roman" w:cs="Times New Roman"/>
          <w:sz w:val="28"/>
          <w:szCs w:val="28"/>
        </w:rPr>
        <w:t>Пятен не</w:t>
      </w:r>
      <w:r w:rsidR="00297088">
        <w:rPr>
          <w:rFonts w:ascii="Times New Roman" w:hAnsi="Times New Roman" w:cs="Times New Roman"/>
          <w:sz w:val="28"/>
          <w:szCs w:val="28"/>
        </w:rPr>
        <w:t xml:space="preserve"> </w:t>
      </w:r>
      <w:r w:rsidR="00B9719E">
        <w:rPr>
          <w:rFonts w:ascii="Times New Roman" w:hAnsi="Times New Roman" w:cs="Times New Roman"/>
          <w:sz w:val="28"/>
          <w:szCs w:val="28"/>
        </w:rPr>
        <w:t>должно быть</w:t>
      </w:r>
    </w:p>
    <w:p w:rsidR="009D29D1" w:rsidRPr="009D29D1" w:rsidRDefault="009D29D1" w:rsidP="00087C5B">
      <w:pPr>
        <w:ind w:left="720"/>
        <w:rPr>
          <w:rFonts w:ascii="Times New Roman" w:hAnsi="Times New Roman" w:cs="Times New Roman"/>
          <w:sz w:val="28"/>
          <w:szCs w:val="28"/>
        </w:rPr>
      </w:pPr>
      <w:r w:rsidRPr="00087C5B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Environment</w:t>
      </w:r>
      <w:r w:rsidRPr="00087C5B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  <w:r w:rsidRPr="009D29D1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B9719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D29D1" w:rsidRPr="009D29D1" w:rsidRDefault="009D29D1" w:rsidP="00087C5B">
      <w:pPr>
        <w:pStyle w:val="a3"/>
        <w:rPr>
          <w:rFonts w:ascii="Times New Roman" w:hAnsi="Times New Roman" w:cs="Times New Roman"/>
          <w:sz w:val="28"/>
          <w:szCs w:val="28"/>
        </w:rPr>
      </w:pPr>
      <w:r w:rsidRPr="00087C5B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Severity and Priority:</w:t>
      </w:r>
      <w:r w:rsidRPr="009D29D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87C5B">
        <w:rPr>
          <w:rFonts w:ascii="Times New Roman" w:hAnsi="Times New Roman" w:cs="Times New Roman"/>
          <w:sz w:val="28"/>
          <w:szCs w:val="28"/>
        </w:rPr>
        <w:t xml:space="preserve"> низкий приоритет </w:t>
      </w:r>
    </w:p>
    <w:p w:rsidR="007E6642" w:rsidRPr="009D29D1" w:rsidRDefault="007E6642">
      <w:pPr>
        <w:rPr>
          <w:rFonts w:ascii="Times New Roman" w:hAnsi="Times New Roman" w:cs="Times New Roman"/>
          <w:sz w:val="28"/>
          <w:szCs w:val="28"/>
        </w:rPr>
      </w:pPr>
    </w:p>
    <w:sectPr w:rsidR="007E6642" w:rsidRPr="009D29D1" w:rsidSect="007E6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04B7"/>
    <w:multiLevelType w:val="hybridMultilevel"/>
    <w:tmpl w:val="AE907F70"/>
    <w:lvl w:ilvl="0" w:tplc="91E6BB28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93966"/>
    <w:multiLevelType w:val="hybridMultilevel"/>
    <w:tmpl w:val="6E9856A4"/>
    <w:lvl w:ilvl="0" w:tplc="08AC083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E37531"/>
    <w:multiLevelType w:val="hybridMultilevel"/>
    <w:tmpl w:val="CB6210DE"/>
    <w:lvl w:ilvl="0" w:tplc="BBC63C4E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DA48CD"/>
    <w:multiLevelType w:val="hybridMultilevel"/>
    <w:tmpl w:val="4D1E0BE8"/>
    <w:lvl w:ilvl="0" w:tplc="FFE69D9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406B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B41B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C25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5273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A099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66BB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36E26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72E8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D29D1"/>
    <w:rsid w:val="00087C5B"/>
    <w:rsid w:val="00251C4F"/>
    <w:rsid w:val="002523FA"/>
    <w:rsid w:val="00297088"/>
    <w:rsid w:val="004E0541"/>
    <w:rsid w:val="00743090"/>
    <w:rsid w:val="007E6642"/>
    <w:rsid w:val="008E2DB9"/>
    <w:rsid w:val="009D29D1"/>
    <w:rsid w:val="00A058A6"/>
    <w:rsid w:val="00B30775"/>
    <w:rsid w:val="00B9719E"/>
    <w:rsid w:val="00C3705E"/>
    <w:rsid w:val="00C46A9B"/>
    <w:rsid w:val="00E97619"/>
    <w:rsid w:val="00FA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9D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9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GadKonb</dc:creator>
  <cp:keywords/>
  <dc:description/>
  <cp:lastModifiedBy>GadKonb</cp:lastModifiedBy>
  <cp:revision>8</cp:revision>
  <dcterms:created xsi:type="dcterms:W3CDTF">2018-01-09T15:10:00Z</dcterms:created>
  <dcterms:modified xsi:type="dcterms:W3CDTF">2018-01-09T17:08:00Z</dcterms:modified>
</cp:coreProperties>
</file>